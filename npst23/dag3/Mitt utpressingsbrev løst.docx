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Mitt upressingsbrev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1416685</wp:posOffset>
            </wp:positionH>
            <wp:positionV relativeFrom="paragraph">
              <wp:posOffset>151765</wp:posOffset>
            </wp:positionV>
            <wp:extent cx="4572000" cy="2286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Hei!</w:t>
      </w:r>
    </w:p>
    <w:p>
      <w:pPr>
        <w:pStyle w:val="Normal"/>
        <w:rPr>
          <w:rFonts w:ascii="Segoe UI Emoji" w:hAnsi="Segoe UI Emoji" w:eastAsia="Segoe UI Emoji" w:cs="Segoe UI Emoji"/>
        </w:rPr>
      </w:pPr>
      <w:r>
        <w:rPr/>
        <w:t xml:space="preserve">Gratulerer med ditt mottak av 1 stk løsepengevirus fra oss i Lapskaus$-gruppen! </w:t>
      </w:r>
      <w:r>
        <w:rPr>
          <w:rFonts w:eastAsia="Segoe UI Emoji" w:cs="Segoe UI Emoji" w:ascii="Segoe UI Emoji" w:hAnsi="Segoe UI Emoji"/>
        </w:rPr>
        <w:t>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 filene dine har nå blitt kryptert med nøkkelen: </w:t>
      </w:r>
    </w:p>
    <w:p>
      <w:pPr>
        <w:pStyle w:val="Normal"/>
        <w:rPr/>
      </w:pPr>
      <w:r>
        <w:rPr>
          <w:i/>
          <w:iCs/>
        </w:rPr>
        <w:t>dda2846b010a6185b5e76aca4144069f88dc7a6ba49bf128</w:t>
      </w:r>
      <w:r>
        <w:rPr/>
        <w:t xml:space="preserve">. </w:t>
      </w:r>
    </w:p>
    <w:p>
      <w:pPr>
        <w:pStyle w:val="Normal"/>
        <w:rPr/>
      </w:pPr>
      <w:r>
        <w:rPr/>
        <w:t xml:space="preserve">Oida, kan du ikke se nøkkelen sier du? Det var leit! Da må du nok sende 5000 PenguinCoins til vår PenguinCoin-addresse: 43hxBZLYr1, så skal vi hjelpe deg! </w:t>
      </w:r>
    </w:p>
    <w:p>
      <w:pPr>
        <w:pStyle w:val="Normal"/>
        <w:rPr/>
      </w:pPr>
      <w:r>
        <w:rPr/>
        <w:t xml:space="preserve">HEHEHEHEHEHEHEHE! </w:t>
      </w:r>
    </w:p>
    <w:p>
      <w:pPr>
        <w:pStyle w:val="Normal"/>
        <w:rPr/>
      </w:pPr>
      <w:r>
        <w:rPr/>
        <w:t>Se under for en figur som beskriver vår uknekkelige kryptografi: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530340" cy="3397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-37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color w:val="000000" w:themeColor="text1" w:themeShade="ff" w:themeTint="ff"/>
        </w:rPr>
      </w:pPr>
      <w:r>
        <w:rPr/>
        <w:t xml:space="preserve">PS: Ikke glem at IVen er </w:t>
      </w:r>
      <w:del w:id="0" w:author="Gjestebruker" w:date="2023-10-27T13:36:27Z">
        <w:r>
          <w:rPr/>
          <w:delText xml:space="preserve">UtgangsVektor123 </w:delText>
        </w:r>
      </w:del>
      <w:ins w:id="1" w:author="Gjestebruker" w:date="2023-10-27T13:36:31Z">
        <w:r>
          <w:rPr>
            <w:highlight w:val="black"/>
          </w:rPr>
          <w:t>&lt;REDACTED&gt;</w:t>
        </w:r>
      </w:ins>
      <w:ins w:id="2" w:author="Gjestebruker" w:date="2023-10-27T13:36:31Z">
        <w:r>
          <w:rPr/>
          <w:t xml:space="preserve"> </w:t>
        </w:r>
      </w:ins>
      <w:r>
        <w:rPr>
          <w:b w:val="false"/>
          <w:bCs w:val="false"/>
          <w:color w:val="000000" w:themeColor="text1" w:themeShade="ff" w:themeTint="ff"/>
        </w:rPr>
        <w:t>!</w:t>
      </w:r>
      <w:r>
        <w:rPr/>
        <w:br/>
      </w:r>
      <w:r>
        <w:rPr>
          <w:b w:val="false"/>
          <w:bCs w:val="false"/>
          <w:color w:val="000000" w:themeColor="text1" w:themeShade="ff" w:themeTint="ff"/>
        </w:rPr>
        <w:t>PPS: Snut er ut.</w:t>
      </w:r>
    </w:p>
    <w:p>
      <w:pPr>
        <w:pStyle w:val="Normal"/>
        <w:rPr>
          <w:b w:val="false"/>
          <w:b w:val="false"/>
          <w:bCs w:val="false"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>Mvh,</w:t>
      </w:r>
    </w:p>
    <w:p>
      <w:pPr>
        <w:pStyle w:val="Normal"/>
        <w:rPr>
          <w:b w:val="false"/>
          <w:b w:val="false"/>
          <w:bCs w:val="false"/>
          <w:color w:val="000000" w:themeColor="text1" w:themeShade="ff" w:themeTint="ff"/>
        </w:rPr>
      </w:pPr>
      <w:r>
        <w:rPr>
          <w:b/>
          <w:bCs/>
          <w:color w:val="000000" w:themeColor="text1" w:themeShade="ff" w:themeTint="ff"/>
          <w:sz w:val="36"/>
          <w:szCs w:val="36"/>
        </w:rPr>
        <w:t>Lapskaus$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 w:themeColor="text1" w:themeShade="ff" w:themeTint="ff"/>
          <w:sz w:val="24"/>
          <w:szCs w:val="24"/>
        </w:rPr>
      </w:pPr>
      <w:r>
        <w:rPr>
          <w:b w:val="false"/>
          <w:bCs w:val="false"/>
          <w:color w:val="000000" w:themeColor="text1" w:themeShade="ff" w:themeTint="ff"/>
          <w:sz w:val="24"/>
          <w:szCs w:val="24"/>
        </w:rPr>
        <w:t>“</w:t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>There is no sp00ne”</w:t>
      </w:r>
      <w:r>
        <w:rPr/>
        <w:br/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>- Matrisen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Application>LibreOffice/7.3.7.2$Linux_X86_64 LibreOffice_project/30$Build-2</Application>
  <AppVersion>15.0000</AppVersion>
  <Pages>1</Pages>
  <Words>84</Words>
  <Characters>466</Characters>
  <CharactersWithSpaces>542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2023-10-27T11:21:18Z</dcterms:created>
  <dc:creator>Gjestebruker</dc:creator>
  <dc:description/>
  <dc:language>en-US</dc:language>
  <cp:lastModifiedBy/>
  <dcterms:modified xsi:type="dcterms:W3CDTF">2023-12-05T20:01:30Z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